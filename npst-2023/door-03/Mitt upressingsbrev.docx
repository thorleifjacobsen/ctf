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2FD486" wp14:paraId="104E3129" wp14:textId="620B3F63">
      <w:pPr>
        <w:pStyle w:val="Heading1"/>
      </w:pPr>
      <w:r w:rsidR="0F2FD486">
        <w:rPr/>
        <w:t>M</w:t>
      </w:r>
      <w:r w:rsidR="0F2FD486">
        <w:rPr/>
        <w:t>i</w:t>
      </w:r>
      <w:r w:rsidR="0F2FD486">
        <w:rPr/>
        <w:t>t</w:t>
      </w:r>
      <w:r w:rsidR="0F2FD486">
        <w:rPr/>
        <w:t>t</w:t>
      </w:r>
      <w:r w:rsidR="0F2FD486">
        <w:rPr/>
        <w:t xml:space="preserve"> </w:t>
      </w:r>
      <w:r w:rsidR="0F2FD486">
        <w:rPr/>
        <w:t>u</w:t>
      </w:r>
      <w:r w:rsidR="0F2FD486">
        <w:rPr/>
        <w:t>p</w:t>
      </w:r>
      <w:r w:rsidR="0F2FD486">
        <w:rPr/>
        <w:t>r</w:t>
      </w:r>
      <w:r w:rsidR="0F2FD486">
        <w:rPr/>
        <w:t>e</w:t>
      </w:r>
      <w:r w:rsidR="0F2FD486">
        <w:rPr/>
        <w:t>s</w:t>
      </w:r>
      <w:r w:rsidR="0F2FD486">
        <w:rPr/>
        <w:t>s</w:t>
      </w:r>
      <w:r w:rsidR="0F2FD486">
        <w:rPr/>
        <w:t>i</w:t>
      </w:r>
      <w:r w:rsidR="0F2FD486">
        <w:rPr/>
        <w:t>n</w:t>
      </w:r>
      <w:r w:rsidR="0F2FD486">
        <w:rPr/>
        <w:t>g</w:t>
      </w:r>
      <w:r w:rsidR="0F2FD486">
        <w:rPr/>
        <w:t>s</w:t>
      </w:r>
      <w:r w:rsidR="0F2FD486">
        <w:rPr/>
        <w:t>b</w:t>
      </w:r>
      <w:r w:rsidR="0F2FD486">
        <w:rPr/>
        <w:t>r</w:t>
      </w:r>
      <w:r w:rsidR="0F2FD486">
        <w:rPr/>
        <w:t>e</w:t>
      </w:r>
      <w:r w:rsidR="0F2FD486">
        <w:rPr/>
        <w:t>v</w:t>
      </w:r>
    </w:p>
    <w:p w:rsidR="0F2FD486" w:rsidP="0F2FD486" w:rsidRDefault="0F2FD486" w14:paraId="75C267DE" w14:textId="620B3F63">
      <w:pPr>
        <w:pStyle w:val="Normal"/>
      </w:pPr>
    </w:p>
    <w:p w:rsidR="0F2FD486" w:rsidP="0F2FD486" w:rsidRDefault="0F2FD486" w14:paraId="45E53028" w14:textId="620B3F63">
      <w:pPr>
        <w:pStyle w:val="Normal"/>
      </w:pPr>
      <w:r w:rsidR="0F2FD486">
        <w:rPr/>
        <w:t>H</w:t>
      </w:r>
      <w:r w:rsidR="0F2FD486">
        <w:rPr/>
        <w:t>e</w:t>
      </w:r>
      <w:r w:rsidR="0F2FD486">
        <w:rPr/>
        <w:t>i</w:t>
      </w:r>
      <w:r w:rsidR="0F2FD486">
        <w:rPr/>
        <w:t>!</w:t>
      </w:r>
    </w:p>
    <w:p w:rsidR="0F2FD486" w:rsidP="0F2FD486" w:rsidRDefault="0F2FD486" w14:paraId="1A5675FB" w14:textId="06AF4ED0">
      <w:pPr>
        <w:pStyle w:val="Normal"/>
        <w:rPr>
          <w:rFonts w:ascii="Segoe UI Emoji" w:hAnsi="Segoe UI Emoji" w:eastAsia="Segoe UI Emoji" w:cs="Segoe UI Emoji"/>
        </w:rPr>
      </w:pPr>
      <w:r w:rsidR="63122AEC">
        <w:rPr/>
        <w:t>Gratulerer</w:t>
      </w:r>
      <w:r w:rsidR="63122AEC">
        <w:rPr/>
        <w:t xml:space="preserve"> </w:t>
      </w:r>
      <w:r w:rsidR="63122AEC">
        <w:rPr/>
        <w:t>m</w:t>
      </w:r>
      <w:r w:rsidR="63122AEC">
        <w:rPr/>
        <w:t>e</w:t>
      </w:r>
      <w:r w:rsidR="63122AEC">
        <w:rPr/>
        <w:t>d</w:t>
      </w:r>
      <w:r w:rsidR="63122AEC">
        <w:rPr/>
        <w:t xml:space="preserve"> </w:t>
      </w:r>
      <w:r w:rsidR="63122AEC">
        <w:rPr/>
        <w:t>d</w:t>
      </w:r>
      <w:r w:rsidR="63122AEC">
        <w:rPr/>
        <w:t>i</w:t>
      </w:r>
      <w:r w:rsidR="63122AEC">
        <w:rPr/>
        <w:t>t</w:t>
      </w:r>
      <w:r w:rsidR="63122AEC">
        <w:rPr/>
        <w:t>t</w:t>
      </w:r>
      <w:r w:rsidR="63122AEC">
        <w:rPr/>
        <w:t xml:space="preserve"> </w:t>
      </w:r>
      <w:r w:rsidR="63122AEC">
        <w:rPr/>
        <w:t>m</w:t>
      </w:r>
      <w:r w:rsidR="63122AEC">
        <w:rPr/>
        <w:t>o</w:t>
      </w:r>
      <w:r w:rsidR="63122AEC">
        <w:rPr/>
        <w:t>t</w:t>
      </w:r>
      <w:r w:rsidR="63122AEC">
        <w:rPr/>
        <w:t>t</w:t>
      </w:r>
      <w:r w:rsidR="63122AEC">
        <w:rPr/>
        <w:t>a</w:t>
      </w:r>
      <w:r w:rsidR="63122AEC">
        <w:rPr/>
        <w:t>k</w:t>
      </w:r>
      <w:r w:rsidR="63122AEC">
        <w:rPr/>
        <w:t xml:space="preserve"> </w:t>
      </w:r>
      <w:r w:rsidR="63122AEC">
        <w:rPr/>
        <w:t>a</w:t>
      </w:r>
      <w:r w:rsidR="63122AEC">
        <w:rPr/>
        <w:t>v</w:t>
      </w:r>
      <w:r w:rsidR="63122AEC">
        <w:rPr/>
        <w:t xml:space="preserve"> </w:t>
      </w:r>
      <w:r w:rsidR="63122AEC">
        <w:rPr/>
        <w:t xml:space="preserve">1 </w:t>
      </w:r>
      <w:r w:rsidR="63122AEC">
        <w:rPr/>
        <w:t>stk</w:t>
      </w:r>
      <w:r w:rsidR="63122AEC">
        <w:rPr/>
        <w:t xml:space="preserve"> </w:t>
      </w:r>
      <w:r w:rsidR="63122AEC">
        <w:rPr/>
        <w:t>l</w:t>
      </w:r>
      <w:r w:rsidR="63122AEC">
        <w:rPr/>
        <w:t>ø</w:t>
      </w:r>
      <w:r w:rsidR="63122AEC">
        <w:rPr/>
        <w:t>s</w:t>
      </w:r>
      <w:r w:rsidR="63122AEC">
        <w:rPr/>
        <w:t>e</w:t>
      </w:r>
      <w:r w:rsidR="63122AEC">
        <w:rPr/>
        <w:t>p</w:t>
      </w:r>
      <w:r w:rsidR="63122AEC">
        <w:rPr/>
        <w:t>e</w:t>
      </w:r>
      <w:r w:rsidR="63122AEC">
        <w:rPr/>
        <w:t>n</w:t>
      </w:r>
      <w:r w:rsidR="63122AEC">
        <w:rPr/>
        <w:t>g</w:t>
      </w:r>
      <w:r w:rsidR="63122AEC">
        <w:rPr/>
        <w:t>e</w:t>
      </w:r>
      <w:r w:rsidR="63122AEC">
        <w:rPr/>
        <w:t>v</w:t>
      </w:r>
      <w:r w:rsidR="63122AEC">
        <w:rPr/>
        <w:t>i</w:t>
      </w:r>
      <w:r w:rsidR="63122AEC">
        <w:rPr/>
        <w:t>r</w:t>
      </w:r>
      <w:r w:rsidR="63122AEC">
        <w:rPr/>
        <w:t>u</w:t>
      </w:r>
      <w:r w:rsidR="63122AEC">
        <w:rPr/>
        <w:t>s</w:t>
      </w:r>
      <w:r w:rsidR="63122AEC">
        <w:rPr/>
        <w:t xml:space="preserve"> </w:t>
      </w:r>
      <w:r w:rsidR="63122AEC">
        <w:rPr/>
        <w:t>f</w:t>
      </w:r>
      <w:r w:rsidR="63122AEC">
        <w:rPr/>
        <w:t>r</w:t>
      </w:r>
      <w:r w:rsidR="63122AEC">
        <w:rPr/>
        <w:t>a</w:t>
      </w:r>
      <w:r w:rsidR="63122AEC">
        <w:rPr/>
        <w:t xml:space="preserve"> </w:t>
      </w:r>
      <w:r w:rsidR="63122AEC">
        <w:rPr/>
        <w:t>o</w:t>
      </w:r>
      <w:r w:rsidR="63122AEC">
        <w:rPr/>
        <w:t>s</w:t>
      </w:r>
      <w:r w:rsidR="63122AEC">
        <w:rPr/>
        <w:t>s</w:t>
      </w:r>
      <w:r w:rsidR="63122AEC">
        <w:rPr/>
        <w:t xml:space="preserve"> </w:t>
      </w:r>
      <w:r w:rsidR="63122AEC">
        <w:rPr/>
        <w:t>i</w:t>
      </w:r>
      <w:r w:rsidR="63122AEC">
        <w:rPr/>
        <w:t xml:space="preserve"> </w:t>
      </w:r>
      <w:r w:rsidR="63122AEC">
        <w:rPr/>
        <w:t>L</w:t>
      </w:r>
      <w:r w:rsidR="63122AEC">
        <w:rPr/>
        <w:t>a</w:t>
      </w:r>
      <w:r w:rsidR="63122AEC">
        <w:rPr/>
        <w:t>p</w:t>
      </w:r>
      <w:r w:rsidR="63122AEC">
        <w:rPr/>
        <w:t>s</w:t>
      </w:r>
      <w:r w:rsidR="63122AEC">
        <w:rPr/>
        <w:t>k</w:t>
      </w:r>
      <w:r w:rsidR="63122AEC">
        <w:rPr/>
        <w:t>a</w:t>
      </w:r>
      <w:r w:rsidR="63122AEC">
        <w:rPr/>
        <w:t>u</w:t>
      </w:r>
      <w:r w:rsidR="63122AEC">
        <w:rPr/>
        <w:t>s</w:t>
      </w:r>
      <w:r w:rsidR="63122AEC">
        <w:rPr/>
        <w:t>$</w:t>
      </w:r>
      <w:r w:rsidR="63122AEC">
        <w:rPr/>
        <w:t>-</w:t>
      </w:r>
      <w:r w:rsidR="63122AEC">
        <w:rPr/>
        <w:t>g</w:t>
      </w:r>
      <w:r w:rsidR="63122AEC">
        <w:rPr/>
        <w:t>r</w:t>
      </w:r>
      <w:r w:rsidR="63122AEC">
        <w:rPr/>
        <w:t>u</w:t>
      </w:r>
      <w:r w:rsidR="63122AEC">
        <w:rPr/>
        <w:t>p</w:t>
      </w:r>
      <w:r w:rsidR="63122AEC">
        <w:rPr/>
        <w:t>p</w:t>
      </w:r>
      <w:r w:rsidR="63122AEC">
        <w:rPr/>
        <w:t>e</w:t>
      </w:r>
      <w:r w:rsidR="63122AEC">
        <w:rPr/>
        <w:t>n!</w:t>
      </w:r>
      <w:r w:rsidR="63122AEC">
        <w:rPr/>
        <w:t xml:space="preserve"> </w:t>
      </w:r>
      <w:r w:rsidRPr="63122AEC" w:rsidR="63122AEC">
        <w:rPr>
          <w:rFonts w:ascii="Segoe UI Emoji" w:hAnsi="Segoe UI Emoji" w:eastAsia="Segoe UI Emoji" w:cs="Segoe UI Emoji"/>
        </w:rPr>
        <w:t>😊</w:t>
      </w:r>
    </w:p>
    <w:p w:rsidR="63122AEC" w:rsidP="63122AEC" w:rsidRDefault="63122AEC" w14:paraId="6475B1B2" w14:textId="4E88C3D7">
      <w:pPr>
        <w:pStyle w:val="Normal"/>
      </w:pPr>
    </w:p>
    <w:p w:rsidR="0F2FD486" w:rsidP="0F2FD486" w:rsidRDefault="0F2FD486" w14:paraId="7224A2A7" w14:textId="65B4681F">
      <w:pPr>
        <w:pStyle w:val="Normal"/>
      </w:pPr>
      <w:r w:rsidR="63122AEC">
        <w:rPr/>
        <w:t xml:space="preserve">Alle filene dine har nå blitt kryptert med nøkkelen: </w:t>
      </w:r>
    </w:p>
    <w:p w:rsidR="63122AEC" w:rsidP="63122AEC" w:rsidRDefault="63122AEC" w14:paraId="1D939DCE" w14:textId="51A43221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4CFA26F9" wp14:anchorId="0F8F95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228600"/>
            <wp:effectExtent l="0" t="0" r="0" b="0"/>
            <wp:wrapNone/>
            <wp:docPr id="50733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d4631c96a4d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28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DDF7030" w:rsidR="63122AEC">
        <w:rPr>
          <w:i w:val="1"/>
          <w:iCs w:val="1"/>
        </w:rPr>
        <w:t>dda2846b010a6185b5e76aca4144069f88dc7a6ba49bf128</w:t>
      </w:r>
      <w:r w:rsidR="63122AEC">
        <w:rPr/>
        <w:t xml:space="preserve">. </w:t>
      </w:r>
    </w:p>
    <w:p w:rsidR="0F2FD486" w:rsidP="0F2FD486" w:rsidRDefault="0F2FD486" w14:paraId="27E8B78A" w14:textId="3EE9B007">
      <w:pPr>
        <w:pStyle w:val="Normal"/>
      </w:pPr>
      <w:r w:rsidR="4DDF7030">
        <w:rPr/>
        <w:t>Oida</w:t>
      </w:r>
      <w:r w:rsidR="4DDF7030">
        <w:rPr/>
        <w:t xml:space="preserve">, kan du ikke se nøkkelen sier du? Det var leit! Da må du nok sende 5000 </w:t>
      </w:r>
      <w:r w:rsidR="4DDF7030">
        <w:rPr/>
        <w:t>PenguinCoins</w:t>
      </w:r>
      <w:r w:rsidR="4DDF7030">
        <w:rPr/>
        <w:t xml:space="preserve"> til vår </w:t>
      </w:r>
      <w:r w:rsidR="4DDF7030">
        <w:rPr/>
        <w:t>PenguinCoin-addresse</w:t>
      </w:r>
      <w:r w:rsidR="4DDF7030">
        <w:rPr/>
        <w:t xml:space="preserve">: 43hxBZLYr1, så skal vi hjelpe deg! </w:t>
      </w:r>
    </w:p>
    <w:p w:rsidR="0F2FD486" w:rsidP="0F2FD486" w:rsidRDefault="0F2FD486" w14:paraId="028568C1" w14:textId="438E31BA">
      <w:pPr>
        <w:pStyle w:val="Normal"/>
      </w:pPr>
      <w:r w:rsidR="4DDF7030">
        <w:rPr/>
        <w:t xml:space="preserve">HEHEHEHEHEHEHEHE! </w:t>
      </w:r>
    </w:p>
    <w:p w:rsidR="0F2FD486" w:rsidP="0F2FD486" w:rsidRDefault="0F2FD486" w14:paraId="24D40D39" w14:textId="1DFC709D">
      <w:pPr>
        <w:pStyle w:val="Normal"/>
      </w:pPr>
      <w:r w:rsidR="4DDF7030">
        <w:rPr/>
        <w:t xml:space="preserve">Se under for en figur som beskriver vår </w:t>
      </w:r>
      <w:r w:rsidR="4DDF7030">
        <w:rPr/>
        <w:t>uknekkelige</w:t>
      </w:r>
      <w:r w:rsidR="4DDF7030">
        <w:rPr/>
        <w:t xml:space="preserve"> kryptografi:</w:t>
      </w:r>
    </w:p>
    <w:p w:rsidR="0F2FD486" w:rsidP="4DDF7030" w:rsidRDefault="0F2FD486" w14:paraId="055940A5" w14:textId="39535F18">
      <w:pPr>
        <w:pStyle w:val="Normal"/>
        <w:jc w:val="center"/>
      </w:pPr>
      <w:r>
        <w:drawing>
          <wp:inline wp14:editId="435F39E9" wp14:anchorId="626D940B">
            <wp:extent cx="3467158" cy="3397230"/>
            <wp:effectExtent l="0" t="0" r="0" b="0"/>
            <wp:docPr id="66777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88002bc00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9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58" cy="33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FD486" w:rsidP="0F2FD486" w:rsidRDefault="0F2FD486" w14:paraId="7778DFF1" w14:textId="1BABDF8E">
      <w:pPr>
        <w:pStyle w:val="Normal"/>
      </w:pPr>
    </w:p>
    <w:p w:rsidR="63122AEC" w:rsidP="63122AEC" w:rsidRDefault="63122AEC" w14:paraId="0A2B0BEC" w14:textId="61AF3AE8">
      <w:pPr>
        <w:pStyle w:val="Normal"/>
        <w:rPr>
          <w:b w:val="0"/>
          <w:bCs w:val="0"/>
          <w:color w:val="000000" w:themeColor="text1" w:themeTint="FF" w:themeShade="FF"/>
        </w:rPr>
      </w:pPr>
      <w:r w:rsidR="4DDF7030">
        <w:rPr/>
        <w:t xml:space="preserve">PS: Ikke glem at </w:t>
      </w:r>
      <w:r w:rsidR="4DDF7030">
        <w:rPr/>
        <w:t>IVen</w:t>
      </w:r>
      <w:r w:rsidR="4DDF7030">
        <w:rPr/>
        <w:t xml:space="preserve"> er </w:t>
      </w:r>
      <w:del w:author="Gjestebruker" w:date="2023-10-27T13:36:27.176Z" w:id="1289064196">
        <w:r w:rsidDel="4DDF7030">
          <w:delText xml:space="preserve">UtgangsVektor123 </w:delText>
        </w:r>
      </w:del>
      <w:ins w:author="Gjestebruker" w:date="2023-10-27T13:36:31.404Z" w:id="1567450931">
        <w:r w:rsidRPr="4DDF7030" w:rsidR="4DDF7030">
          <w:rPr>
            <w:highlight w:val="black"/>
            <w:rPrChange w:author="Gjestebruker" w:date="2023-10-27T13:36:44.467Z" w:id="1036583513"/>
          </w:rPr>
          <w:t>&lt;REDACTED&gt;</w:t>
        </w:r>
        <w:r w:rsidR="4DDF7030">
          <w:t xml:space="preserve"> </w:t>
        </w:r>
      </w:ins>
      <w:r w:rsidRPr="4DDF7030" w:rsidR="4DDF7030">
        <w:rPr>
          <w:b w:val="0"/>
          <w:bCs w:val="0"/>
          <w:color w:val="000000" w:themeColor="text1" w:themeTint="FF" w:themeShade="FF"/>
        </w:rPr>
        <w:t>!</w:t>
      </w:r>
      <w:r>
        <w:br/>
      </w:r>
      <w:r w:rsidRPr="4DDF7030" w:rsidR="4DDF7030">
        <w:rPr>
          <w:b w:val="0"/>
          <w:bCs w:val="0"/>
          <w:color w:val="000000" w:themeColor="text1" w:themeTint="FF" w:themeShade="FF"/>
        </w:rPr>
        <w:t>PPS: Snut er ut.</w:t>
      </w:r>
    </w:p>
    <w:p w:rsidR="63122AEC" w:rsidP="63122AEC" w:rsidRDefault="63122AEC" w14:paraId="549A3697" w14:textId="7004446F">
      <w:pPr>
        <w:pStyle w:val="Normal"/>
        <w:rPr>
          <w:b w:val="0"/>
          <w:bCs w:val="0"/>
          <w:color w:val="000000" w:themeColor="text1" w:themeTint="FF" w:themeShade="FF"/>
        </w:rPr>
      </w:pPr>
      <w:r w:rsidRPr="4DDF7030" w:rsidR="4DDF7030">
        <w:rPr>
          <w:b w:val="0"/>
          <w:bCs w:val="0"/>
          <w:color w:val="000000" w:themeColor="text1" w:themeTint="FF" w:themeShade="FF"/>
        </w:rPr>
        <w:t>Mvh,</w:t>
      </w:r>
    </w:p>
    <w:p w:rsidR="63122AEC" w:rsidP="63122AEC" w:rsidRDefault="63122AEC" w14:paraId="75F5A0EE" w14:textId="0B5087C5">
      <w:pPr>
        <w:pStyle w:val="Normal"/>
        <w:rPr>
          <w:b w:val="0"/>
          <w:bCs w:val="0"/>
          <w:color w:val="000000" w:themeColor="text1" w:themeTint="FF" w:themeShade="FF"/>
        </w:rPr>
      </w:pPr>
      <w:r w:rsidRPr="63122AEC" w:rsidR="63122AEC">
        <w:rPr>
          <w:b w:val="1"/>
          <w:bCs w:val="1"/>
          <w:color w:val="000000" w:themeColor="text1" w:themeTint="FF" w:themeShade="FF"/>
          <w:sz w:val="36"/>
          <w:szCs w:val="36"/>
        </w:rPr>
        <w:t>Lapskaus$</w:t>
      </w:r>
    </w:p>
    <w:p w:rsidR="63122AEC" w:rsidP="63122AEC" w:rsidRDefault="63122AEC" w14:paraId="326C9949" w14:textId="7923AE0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>“</w:t>
      </w: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>There</w:t>
      </w: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is </w:t>
      </w: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>no</w:t>
      </w: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sp00ne”</w:t>
      </w:r>
      <w:r>
        <w:br/>
      </w:r>
      <w:r w:rsidRPr="63122AEC" w:rsidR="63122AEC">
        <w:rPr>
          <w:b w:val="0"/>
          <w:bCs w:val="0"/>
          <w:color w:val="000000" w:themeColor="text1" w:themeTint="FF" w:themeShade="FF"/>
          <w:sz w:val="24"/>
          <w:szCs w:val="24"/>
        </w:rPr>
        <w:t>- Matrisen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E9B2D"/>
    <w:rsid w:val="0F2FD486"/>
    <w:rsid w:val="34A5AF93"/>
    <w:rsid w:val="4DDF7030"/>
    <w:rsid w:val="568E9B2D"/>
    <w:rsid w:val="6312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9B2D"/>
  <w15:chartTrackingRefBased/>
  <w15:docId w15:val="{5D5220BB-3026-4474-81D1-76197E334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9dd4631c96a4de1" /><Relationship Type="http://schemas.openxmlformats.org/officeDocument/2006/relationships/image" Target="/media/image2.png" Id="R2f588002bc0048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2023-10-27T11:21:18.0504225Z</dcterms:created>
  <dcterms:modified xsi:type="dcterms:W3CDTF">2023-10-27T13:36:48.0842301Z</dcterms:modified>
  <dc:creator>Gjestebruker</dc:creator>
  <lastModifiedBy>Gjestebruker</lastModifiedBy>
</coreProperties>
</file>